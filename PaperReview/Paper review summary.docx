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00DE" w14:textId="7D182BB3" w:rsidR="003E7FF1" w:rsidRPr="003E7FF1" w:rsidRDefault="003E7FF1" w:rsidP="005F064C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sz w:val="28"/>
          <w:szCs w:val="28"/>
          <w:lang w:val="en-US"/>
        </w:rPr>
      </w:pPr>
      <w:r w:rsidRPr="003E7FF1">
        <w:rPr>
          <w:rFonts w:eastAsia="Times New Roman" w:cstheme="minorHAnsi"/>
          <w:b/>
          <w:bCs/>
          <w:color w:val="24292E"/>
          <w:sz w:val="28"/>
          <w:szCs w:val="28"/>
          <w:lang w:val="en-US"/>
        </w:rPr>
        <w:t xml:space="preserve">Paper review of: </w:t>
      </w:r>
      <w:r w:rsidRPr="003E7FF1">
        <w:rPr>
          <w:rFonts w:eastAsia="Times New Roman" w:cstheme="minorHAnsi"/>
          <w:b/>
          <w:bCs/>
          <w:color w:val="24292E"/>
          <w:sz w:val="28"/>
          <w:szCs w:val="28"/>
          <w:lang w:val="en-US"/>
        </w:rPr>
        <w:br/>
        <w:t xml:space="preserve">Multi-Contrast Super-Resolution MRI Through a </w:t>
      </w:r>
      <w:r w:rsidR="003559F9" w:rsidRPr="003E7FF1">
        <w:rPr>
          <w:rFonts w:eastAsia="Times New Roman" w:cstheme="minorHAnsi"/>
          <w:b/>
          <w:bCs/>
          <w:color w:val="24292E"/>
          <w:sz w:val="28"/>
          <w:szCs w:val="28"/>
          <w:lang w:val="en-US"/>
        </w:rPr>
        <w:t>Progressive</w:t>
      </w:r>
      <w:r w:rsidRPr="003E7FF1">
        <w:rPr>
          <w:rFonts w:eastAsia="Times New Roman" w:cstheme="minorHAnsi"/>
          <w:b/>
          <w:bCs/>
          <w:color w:val="24292E"/>
          <w:sz w:val="28"/>
          <w:szCs w:val="28"/>
          <w:lang w:val="en-US"/>
        </w:rPr>
        <w:t xml:space="preserve"> Network</w:t>
      </w:r>
    </w:p>
    <w:p w14:paraId="6E5E11B1" w14:textId="5A9D7470" w:rsidR="00D70A53" w:rsidRPr="008C4BD4" w:rsidDel="008C4BD4" w:rsidRDefault="005F064C" w:rsidP="00D70A53">
      <w:pPr>
        <w:shd w:val="clear" w:color="auto" w:fill="FFFFFF"/>
        <w:spacing w:before="100" w:beforeAutospacing="1" w:after="100" w:afterAutospacing="1" w:line="240" w:lineRule="auto"/>
        <w:rPr>
          <w:del w:id="0" w:author="Derwig, S." w:date="2020-10-19T10:21:00Z"/>
          <w:rFonts w:eastAsia="Times New Roman" w:cstheme="minorHAnsi"/>
          <w:color w:val="24292E"/>
          <w:sz w:val="24"/>
          <w:szCs w:val="24"/>
          <w:u w:val="single"/>
          <w:rPrChange w:id="1" w:author="Derwig, S." w:date="2020-10-19T10:23:00Z">
            <w:rPr>
              <w:del w:id="2" w:author="Derwig, S." w:date="2020-10-19T10:21:00Z"/>
              <w:rFonts w:eastAsia="Times New Roman" w:cstheme="minorHAnsi"/>
              <w:color w:val="24292E"/>
              <w:sz w:val="24"/>
              <w:szCs w:val="24"/>
            </w:rPr>
          </w:rPrChange>
        </w:rPr>
      </w:pPr>
      <w:del w:id="3" w:author="Derwig, S." w:date="2020-10-19T10:21:00Z">
        <w:r w:rsidRPr="008C4BD4" w:rsidDel="00495DD0">
          <w:rPr>
            <w:rFonts w:eastAsia="Times New Roman" w:cstheme="minorHAnsi"/>
            <w:color w:val="24292E"/>
            <w:sz w:val="24"/>
            <w:szCs w:val="24"/>
            <w:u w:val="single"/>
            <w:rPrChange w:id="4" w:author="Derwig, S." w:date="2020-10-19T10:23:00Z">
              <w:rPr>
                <w:rFonts w:eastAsia="Times New Roman" w:cstheme="minorHAnsi"/>
                <w:color w:val="24292E"/>
                <w:sz w:val="24"/>
                <w:szCs w:val="24"/>
              </w:rPr>
            </w:rPrChange>
          </w:rPr>
          <w:delText>Gives a summary of the application domain of the paper</w:delText>
        </w:r>
        <w:r w:rsidR="00D70A53" w:rsidRPr="008C4BD4" w:rsidDel="00495DD0">
          <w:rPr>
            <w:rFonts w:eastAsia="Times New Roman" w:cstheme="minorHAnsi"/>
            <w:color w:val="24292E"/>
            <w:sz w:val="24"/>
            <w:szCs w:val="24"/>
            <w:u w:val="single"/>
            <w:lang w:val="en-US"/>
            <w:rPrChange w:id="5" w:author="Derwig, S." w:date="2020-10-19T10:23:00Z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</w:rPrChange>
          </w:rPr>
          <w:delText xml:space="preserve"> </w:delText>
        </w:r>
      </w:del>
    </w:p>
    <w:p w14:paraId="6588E159" w14:textId="61C8334D" w:rsidR="008C4BD4" w:rsidRPr="008C4BD4" w:rsidRDefault="008C4BD4" w:rsidP="008C4BD4">
      <w:pPr>
        <w:shd w:val="clear" w:color="auto" w:fill="FFFFFF"/>
        <w:spacing w:before="100" w:beforeAutospacing="1" w:after="100" w:afterAutospacing="1" w:line="240" w:lineRule="auto"/>
        <w:rPr>
          <w:ins w:id="6" w:author="Derwig, S." w:date="2020-10-19T10:22:00Z"/>
          <w:rFonts w:eastAsia="Times New Roman" w:cstheme="minorHAnsi"/>
          <w:color w:val="24292E"/>
          <w:sz w:val="24"/>
          <w:szCs w:val="24"/>
          <w:u w:val="single"/>
          <w:lang w:val="en-US"/>
          <w:rPrChange w:id="7" w:author="Derwig, S." w:date="2020-10-19T10:23:00Z">
            <w:rPr>
              <w:ins w:id="8" w:author="Derwig, S." w:date="2020-10-19T10:22:00Z"/>
              <w:rFonts w:eastAsia="Times New Roman" w:cstheme="minorHAnsi"/>
              <w:color w:val="24292E"/>
              <w:sz w:val="24"/>
              <w:szCs w:val="24"/>
              <w:lang w:val="en-US"/>
            </w:rPr>
          </w:rPrChange>
        </w:rPr>
        <w:pPrChange w:id="9" w:author="Derwig, S." w:date="2020-10-19T10:22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100" w:beforeAutospacing="1" w:after="100" w:afterAutospacing="1" w:line="240" w:lineRule="auto"/>
            <w:ind w:left="720" w:hanging="360"/>
          </w:pPr>
        </w:pPrChange>
      </w:pPr>
      <w:ins w:id="10" w:author="Derwig, S." w:date="2020-10-19T10:22:00Z">
        <w:r w:rsidRPr="008C4BD4">
          <w:rPr>
            <w:rFonts w:eastAsia="Times New Roman" w:cstheme="minorHAnsi"/>
            <w:color w:val="24292E"/>
            <w:sz w:val="24"/>
            <w:szCs w:val="24"/>
            <w:u w:val="single"/>
            <w:lang w:val="en-US"/>
            <w:rPrChange w:id="11" w:author="Derwig, S." w:date="2020-10-19T10:23:00Z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</w:rPrChange>
          </w:rPr>
          <w:t xml:space="preserve">Application </w:t>
        </w:r>
      </w:ins>
      <w:ins w:id="12" w:author="Derwig, S." w:date="2020-10-19T10:23:00Z">
        <w:r w:rsidRPr="008C4BD4">
          <w:rPr>
            <w:rFonts w:eastAsia="Times New Roman" w:cstheme="minorHAnsi"/>
            <w:color w:val="24292E"/>
            <w:sz w:val="24"/>
            <w:szCs w:val="24"/>
            <w:u w:val="single"/>
            <w:lang w:val="en-US"/>
            <w:rPrChange w:id="13" w:author="Derwig, S." w:date="2020-10-19T10:23:00Z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</w:rPrChange>
          </w:rPr>
          <w:t>domain.</w:t>
        </w:r>
      </w:ins>
    </w:p>
    <w:p w14:paraId="3612D1A7" w14:textId="5495A0CF" w:rsidR="00411A34" w:rsidRPr="00057605" w:rsidRDefault="00D70A53" w:rsidP="00D70A5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A summary of the application domain of this paper would be the use of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a one-level </w:t>
      </w:r>
      <w:r w:rsidR="00387B3F" w:rsidRPr="00057605">
        <w:rPr>
          <w:rFonts w:eastAsia="Times New Roman" w:cstheme="minorHAnsi"/>
          <w:color w:val="24292E"/>
          <w:sz w:val="24"/>
          <w:szCs w:val="24"/>
          <w:lang w:val="en-US"/>
        </w:rPr>
        <w:t>non-progressive</w:t>
      </w:r>
      <w:r w:rsid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 neural network</w:t>
      </w:r>
      <w:r w:rsidR="00387B3F" w:rsidRP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 and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a two-level </w:t>
      </w:r>
      <w:r w:rsidR="00387B3F" w:rsidRP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progressive neural network to sample multi-contrast super-resolution (SR) MRI images.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/>
        </w:rPr>
        <w:t>The non-progressive network is used for low up-sampling and the two-level progressive network is used for high</w:t>
      </w:r>
      <w:r w:rsidR="00906236">
        <w:rPr>
          <w:rFonts w:eastAsia="Times New Roman" w:cstheme="minorHAnsi"/>
          <w:color w:val="24292E"/>
          <w:sz w:val="24"/>
          <w:szCs w:val="24"/>
          <w:lang w:val="en-US"/>
        </w:rPr>
        <w:t xml:space="preserve">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/>
        </w:rPr>
        <w:t>up</w:t>
      </w:r>
      <w:r w:rsidR="00906236">
        <w:rPr>
          <w:rFonts w:eastAsia="Times New Roman" w:cstheme="minorHAnsi"/>
          <w:color w:val="24292E"/>
          <w:sz w:val="24"/>
          <w:szCs w:val="24"/>
          <w:lang w:val="en-US"/>
        </w:rPr>
        <w:t>-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US"/>
        </w:rPr>
        <w:t xml:space="preserve">sampling. </w:t>
      </w:r>
    </w:p>
    <w:p w14:paraId="2EF680AF" w14:textId="5CEABFB6" w:rsidR="00057605" w:rsidRPr="00057605" w:rsidRDefault="00057605" w:rsidP="00810FD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/>
        </w:rPr>
        <w:t>The paper has three main contributions which will be described to give more detail:</w:t>
      </w:r>
    </w:p>
    <w:p w14:paraId="37F77E9D" w14:textId="791B5C50" w:rsidR="00193904" w:rsidRPr="00057605" w:rsidRDefault="00810FDB" w:rsidP="00810FDB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GB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/>
        </w:rPr>
        <w:t xml:space="preserve">1)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GB"/>
        </w:rPr>
        <w:t>The Wasserstein generative adversarial network with gradient penalty</w:t>
      </w:r>
      <w:r w:rsidR="000847D8">
        <w:rPr>
          <w:rFonts w:eastAsia="Times New Roman" w:cstheme="minorHAnsi"/>
          <w:color w:val="24292E"/>
          <w:sz w:val="24"/>
          <w:szCs w:val="24"/>
          <w:lang w:val="en-GB"/>
        </w:rPr>
        <w:t xml:space="preserve"> 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GB"/>
        </w:rPr>
        <w:t>(WGAN-GP) architecture</w:t>
      </w:r>
      <w:r w:rsidR="000847D8">
        <w:rPr>
          <w:rFonts w:eastAsia="Times New Roman" w:cstheme="minorHAnsi"/>
          <w:color w:val="24292E"/>
          <w:sz w:val="24"/>
          <w:szCs w:val="24"/>
          <w:lang w:val="en-GB"/>
        </w:rPr>
        <w:t>,</w:t>
      </w:r>
      <w:r w:rsidR="00193904" w:rsidRPr="00057605">
        <w:rPr>
          <w:rFonts w:eastAsia="Times New Roman" w:cstheme="minorHAnsi"/>
          <w:color w:val="24292E"/>
          <w:sz w:val="24"/>
          <w:szCs w:val="24"/>
          <w:lang w:val="en-GB"/>
        </w:rPr>
        <w:t xml:space="preserve"> which is used in the two-level progressive neural</w:t>
      </w:r>
      <w:r w:rsidR="00057605" w:rsidRPr="00057605">
        <w:rPr>
          <w:rFonts w:eastAsia="Times New Roman" w:cstheme="minorHAnsi"/>
          <w:color w:val="24292E"/>
          <w:sz w:val="24"/>
          <w:szCs w:val="24"/>
          <w:lang w:val="en-GB"/>
        </w:rPr>
        <w:t xml:space="preserve"> that can obtain excellent MCSR results with the use of a high up-sampling factor</w:t>
      </w:r>
      <w:r w:rsidR="000847D8">
        <w:rPr>
          <w:rFonts w:eastAsia="Times New Roman" w:cstheme="minorHAnsi"/>
          <w:color w:val="24292E"/>
          <w:sz w:val="24"/>
          <w:szCs w:val="24"/>
          <w:lang w:val="en-GB"/>
        </w:rPr>
        <w:t>.</w:t>
      </w:r>
    </w:p>
    <w:p w14:paraId="362CAF13" w14:textId="36A98964" w:rsidR="00057605" w:rsidRPr="00057605" w:rsidRDefault="00810FDB" w:rsidP="00810FDB">
      <w:pPr>
        <w:shd w:val="clear" w:color="auto" w:fill="FFFFFF"/>
        <w:spacing w:before="60" w:after="100" w:afterAutospacing="1" w:line="240" w:lineRule="auto"/>
        <w:rPr>
          <w:sz w:val="24"/>
          <w:szCs w:val="24"/>
          <w:lang w:val="en-US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/>
        </w:rPr>
        <w:t>2)</w:t>
      </w:r>
      <w:r w:rsidRPr="00057605">
        <w:rPr>
          <w:sz w:val="24"/>
          <w:szCs w:val="24"/>
        </w:rPr>
        <w:t xml:space="preserve"> </w:t>
      </w:r>
      <w:r w:rsidR="00057605" w:rsidRPr="00057605">
        <w:rPr>
          <w:rFonts w:eastAsia="Times New Roman" w:cstheme="minorHAnsi"/>
          <w:color w:val="24292E"/>
          <w:sz w:val="24"/>
          <w:szCs w:val="24"/>
          <w:lang w:val="en-GB"/>
        </w:rPr>
        <w:t>When combining multi-contrast information in a high-level feature space leads to a significantly improved results over the combination in the low level pixel space</w:t>
      </w:r>
    </w:p>
    <w:p w14:paraId="52651A83" w14:textId="4B65252E" w:rsidR="00057605" w:rsidDel="008C4BD4" w:rsidRDefault="00810FDB" w:rsidP="00810FDB">
      <w:pPr>
        <w:shd w:val="clear" w:color="auto" w:fill="FFFFFF"/>
        <w:spacing w:before="60" w:after="100" w:afterAutospacing="1" w:line="240" w:lineRule="auto"/>
        <w:rPr>
          <w:del w:id="14" w:author="Derwig, S." w:date="2020-10-19T10:21:00Z"/>
          <w:sz w:val="24"/>
          <w:szCs w:val="24"/>
          <w:lang w:val="en-US"/>
        </w:rPr>
      </w:pPr>
      <w:r w:rsidRPr="00057605">
        <w:rPr>
          <w:rFonts w:eastAsia="Times New Roman" w:cstheme="minorHAnsi"/>
          <w:color w:val="24292E"/>
          <w:sz w:val="24"/>
          <w:szCs w:val="24"/>
          <w:lang w:val="en-GB"/>
        </w:rPr>
        <w:t>3)</w:t>
      </w:r>
      <w:r w:rsidRPr="00057605">
        <w:rPr>
          <w:sz w:val="24"/>
          <w:szCs w:val="24"/>
        </w:rPr>
        <w:t xml:space="preserve"> </w:t>
      </w:r>
      <w:r w:rsidR="00057605" w:rsidRPr="00057605">
        <w:rPr>
          <w:sz w:val="24"/>
          <w:szCs w:val="24"/>
          <w:lang w:val="en-US"/>
        </w:rPr>
        <w:t>The contribution of a composite loss function including the mean-squared-error (MSE), perceptual loss and a texture matching loss to ensure that the generated images are able to recover texture details and are faithful to the ground truth.</w:t>
      </w:r>
    </w:p>
    <w:p w14:paraId="5B54771D" w14:textId="77777777" w:rsidR="001B6658" w:rsidRPr="00057605" w:rsidRDefault="001B6658" w:rsidP="00810FDB">
      <w:pPr>
        <w:shd w:val="clear" w:color="auto" w:fill="FFFFFF"/>
        <w:spacing w:before="60" w:after="100" w:afterAutospacing="1" w:line="240" w:lineRule="auto"/>
        <w:rPr>
          <w:sz w:val="24"/>
          <w:szCs w:val="24"/>
          <w:lang w:val="en-US"/>
        </w:rPr>
      </w:pPr>
    </w:p>
    <w:p w14:paraId="533906CC" w14:textId="566F8BBF" w:rsidR="003B433D" w:rsidRPr="001B6658" w:rsidRDefault="003B433D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u w:val="single"/>
          <w:lang w:val="en-US"/>
        </w:rPr>
      </w:pPr>
      <w:del w:id="15" w:author="Derwig, S." w:date="2020-10-19T10:46:00Z">
        <w:r w:rsidRPr="001B6658" w:rsidDel="00F849AD">
          <w:rPr>
            <w:rFonts w:eastAsia="Times New Roman" w:cstheme="minorHAnsi"/>
            <w:color w:val="24292E"/>
            <w:sz w:val="24"/>
            <w:szCs w:val="24"/>
            <w:u w:val="single"/>
            <w:lang w:val="en-US"/>
          </w:rPr>
          <w:delText>The methodology</w:delText>
        </w:r>
        <w:r w:rsidR="001B6658" w:rsidRPr="001B6658" w:rsidDel="00F849AD">
          <w:rPr>
            <w:rFonts w:eastAsia="Times New Roman" w:cstheme="minorHAnsi"/>
            <w:color w:val="24292E"/>
            <w:sz w:val="24"/>
            <w:szCs w:val="24"/>
            <w:u w:val="single"/>
            <w:lang w:val="en-US"/>
          </w:rPr>
          <w:delText xml:space="preserve"> summary</w:delText>
        </w:r>
        <w:r w:rsidRPr="001B6658" w:rsidDel="00F849AD">
          <w:rPr>
            <w:rFonts w:eastAsia="Times New Roman" w:cstheme="minorHAnsi"/>
            <w:color w:val="24292E"/>
            <w:sz w:val="24"/>
            <w:szCs w:val="24"/>
            <w:u w:val="single"/>
            <w:lang w:val="en-US"/>
          </w:rPr>
          <w:delText xml:space="preserve"> is divided in five sections</w:delText>
        </w:r>
      </w:del>
      <w:ins w:id="16" w:author="Derwig, S." w:date="2020-10-19T10:46:00Z">
        <w:r w:rsidR="00F849AD">
          <w:rPr>
            <w:rFonts w:eastAsia="Times New Roman" w:cstheme="minorHAnsi"/>
            <w:color w:val="24292E"/>
            <w:sz w:val="24"/>
            <w:szCs w:val="24"/>
            <w:u w:val="single"/>
            <w:lang w:val="en-US"/>
          </w:rPr>
          <w:t>Methods</w:t>
        </w:r>
      </w:ins>
      <w:r w:rsidR="00251F93" w:rsidRPr="001B6658">
        <w:rPr>
          <w:rFonts w:eastAsia="Times New Roman" w:cstheme="minorHAnsi"/>
          <w:color w:val="24292E"/>
          <w:sz w:val="24"/>
          <w:szCs w:val="24"/>
          <w:u w:val="single"/>
          <w:lang w:val="en-US"/>
        </w:rPr>
        <w:t>.</w:t>
      </w:r>
    </w:p>
    <w:p w14:paraId="4C4F9C6E" w14:textId="0C9F647C" w:rsidR="003B433D" w:rsidRDefault="00F849AD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ins w:id="17" w:author="Derwig, S." w:date="2020-10-19T10:46:00Z">
        <w:r>
          <w:rPr>
            <w:rFonts w:eastAsia="Times New Roman" w:cstheme="minorHAnsi"/>
            <w:color w:val="24292E"/>
            <w:sz w:val="24"/>
            <w:szCs w:val="24"/>
            <w:lang w:val="en-US"/>
          </w:rPr>
          <w:t>The methodology is divided in 5 sections.</w:t>
        </w:r>
        <w:r>
          <w:rPr>
            <w:rFonts w:eastAsia="Times New Roman" w:cstheme="minorHAnsi"/>
            <w:color w:val="24292E"/>
            <w:sz w:val="24"/>
            <w:szCs w:val="24"/>
            <w:lang w:val="en-US"/>
          </w:rPr>
          <w:br/>
        </w:r>
      </w:ins>
      <w:r w:rsidR="00E62C59">
        <w:rPr>
          <w:rFonts w:eastAsia="Times New Roman" w:cstheme="minorHAnsi"/>
          <w:color w:val="24292E"/>
          <w:sz w:val="24"/>
          <w:szCs w:val="24"/>
          <w:lang w:val="en-US"/>
        </w:rPr>
        <w:t xml:space="preserve">In section 1 the </w:t>
      </w:r>
      <w:r w:rsidR="00E62C59" w:rsidRPr="00251F93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overall super-resolution process</w:t>
      </w:r>
      <w:r w:rsidR="00E62C59">
        <w:rPr>
          <w:rFonts w:eastAsia="Times New Roman" w:cstheme="minorHAnsi"/>
          <w:color w:val="24292E"/>
          <w:sz w:val="24"/>
          <w:szCs w:val="24"/>
          <w:lang w:val="en-US"/>
        </w:rPr>
        <w:t xml:space="preserve"> is described.</w:t>
      </w:r>
      <w:ins w:id="18" w:author="Djennifer" w:date="2020-10-16T16:55:00Z">
        <w:r w:rsidR="00607D37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</w:t>
        </w:r>
        <w:r w:rsidR="00276ABD">
          <w:rPr>
            <w:rFonts w:eastAsia="Times New Roman" w:cstheme="minorHAnsi"/>
            <w:color w:val="24292E"/>
            <w:sz w:val="24"/>
            <w:szCs w:val="24"/>
            <w:lang w:val="en-US"/>
          </w:rPr>
          <w:t>A super resolution process is finding the inverse</w:t>
        </w:r>
      </w:ins>
      <w:ins w:id="19" w:author="Djennifer" w:date="2020-10-16T16:56:00Z">
        <w:r w:rsidR="00276ABD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solution to a down-sampling process</w:t>
        </w:r>
        <w:r w:rsidR="003C2810">
          <w:rPr>
            <w:rFonts w:eastAsia="Times New Roman" w:cstheme="minorHAnsi"/>
            <w:color w:val="24292E"/>
            <w:sz w:val="24"/>
            <w:szCs w:val="24"/>
            <w:lang w:val="en-US"/>
          </w:rPr>
          <w:t>. It is impossible to find the exact inverse, however close estimations are possible</w:t>
        </w:r>
      </w:ins>
      <w:ins w:id="20" w:author="Djennifer" w:date="2020-10-16T16:57:00Z">
        <w:r w:rsidR="003C2810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</w:t>
        </w:r>
        <w:r w:rsidR="006D152D">
          <w:rPr>
            <w:rFonts w:eastAsia="Times New Roman" w:cstheme="minorHAnsi"/>
            <w:color w:val="24292E"/>
            <w:sz w:val="24"/>
            <w:szCs w:val="24"/>
            <w:lang w:val="en-US"/>
          </w:rPr>
          <w:t>using a deep learning-based multi-contrast super resolution method</w:t>
        </w:r>
        <w:r w:rsidR="002A357F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for SR T2 weighted imaging by incorporating high-resolution P</w:t>
        </w:r>
      </w:ins>
      <w:ins w:id="21" w:author="Djennifer" w:date="2020-10-16T16:58:00Z">
        <w:r w:rsidR="002A357F">
          <w:rPr>
            <w:rFonts w:eastAsia="Times New Roman" w:cstheme="minorHAnsi"/>
            <w:color w:val="24292E"/>
            <w:sz w:val="24"/>
            <w:szCs w:val="24"/>
            <w:lang w:val="en-US"/>
          </w:rPr>
          <w:t>D or T1 weighted images as reference</w:t>
        </w:r>
        <w:r w:rsidR="00DC0227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images.</w:t>
        </w:r>
      </w:ins>
      <w:r w:rsidR="00E62C59">
        <w:rPr>
          <w:rFonts w:eastAsia="Times New Roman" w:cstheme="minorHAnsi"/>
          <w:color w:val="24292E"/>
          <w:sz w:val="24"/>
          <w:szCs w:val="24"/>
          <w:lang w:val="en-US"/>
        </w:rPr>
        <w:t xml:space="preserve"> </w:t>
      </w:r>
      <w:del w:id="22" w:author="Djennifer" w:date="2020-10-16T16:58:00Z">
        <w:r w:rsidR="00E62C59" w:rsidDel="00DC0227">
          <w:rPr>
            <w:rFonts w:eastAsia="Times New Roman" w:cstheme="minorHAnsi"/>
            <w:color w:val="24292E"/>
            <w:sz w:val="24"/>
            <w:szCs w:val="24"/>
            <w:lang w:val="en-US"/>
          </w:rPr>
          <w:delText>In their previous single-image super-resolution study a deep learning framework to achieve</w:delText>
        </w:r>
        <w:r w:rsidR="00D3218D" w:rsidDel="00DC0227">
          <w:rPr>
            <w:rFonts w:eastAsia="Times New Roman" w:cstheme="minorHAnsi"/>
            <w:color w:val="24292E"/>
            <w:sz w:val="24"/>
            <w:szCs w:val="24"/>
            <w:lang w:val="en-US"/>
          </w:rPr>
          <w:delText xml:space="preserve"> MRI SR imaging with complementary image priors</w:delText>
        </w:r>
        <w:r w:rsidR="006C1838" w:rsidDel="00DC0227">
          <w:rPr>
            <w:rFonts w:eastAsia="Times New Roman" w:cstheme="minorHAnsi"/>
            <w:color w:val="24292E"/>
            <w:sz w:val="24"/>
            <w:szCs w:val="24"/>
            <w:lang w:val="en-US"/>
          </w:rPr>
          <w:delText>. The amount of prior information gathered from single-contrast images is limited. For multi-contrast images for MRI SR imaging an advantage is taken, because the multi-contrast images contain more prior information than single-contrast images. A deep learning-based MCSR method for SR T2 weighted imaging is used by incorporating high-resolution proton density (PD) or T1 weighted images as reference images.</w:delText>
        </w:r>
      </w:del>
    </w:p>
    <w:p w14:paraId="4933915C" w14:textId="6BD022F3" w:rsidR="006C1838" w:rsidRDefault="006C1838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In section 2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down-sampling and zero-filling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is described to produce low resolution (LR) images. By down-sampling and zero-filling</w:t>
      </w:r>
      <w:ins w:id="23" w:author="Djennifer" w:date="2020-10-16T18:00:00Z">
        <w:r w:rsidR="00D20D84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in Fourier space</w:t>
        </w:r>
      </w:ins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the image size is unchanged but the image quality is degraded.</w:t>
      </w:r>
    </w:p>
    <w:p w14:paraId="378B9E9A" w14:textId="2158D334" w:rsidR="00744293" w:rsidRDefault="006C1838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In section 3 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one-level non-progressive network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i</w:t>
      </w:r>
      <w:r w:rsidR="00744293">
        <w:rPr>
          <w:rFonts w:eastAsia="Times New Roman" w:cstheme="minorHAnsi"/>
          <w:color w:val="24292E"/>
          <w:sz w:val="24"/>
          <w:szCs w:val="24"/>
          <w:lang w:val="en-US"/>
        </w:rPr>
        <w:t>s described. The network is also based on the WGAN-GP, which includes a generator and discriminator. The generator consists of an encoder which has eight sequential convolutional layers, each of which is followed by a rectified linear unit (</w:t>
      </w:r>
      <w:proofErr w:type="spellStart"/>
      <w:r w:rsidR="00744293">
        <w:rPr>
          <w:rFonts w:eastAsia="Times New Roman" w:cstheme="minorHAnsi"/>
          <w:color w:val="24292E"/>
          <w:sz w:val="24"/>
          <w:szCs w:val="24"/>
          <w:lang w:val="en-US"/>
        </w:rPr>
        <w:t>ReLu</w:t>
      </w:r>
      <w:proofErr w:type="spellEnd"/>
      <w:r w:rsidR="00744293">
        <w:rPr>
          <w:rFonts w:eastAsia="Times New Roman" w:cstheme="minorHAnsi"/>
          <w:color w:val="24292E"/>
          <w:sz w:val="24"/>
          <w:szCs w:val="24"/>
          <w:lang w:val="en-US"/>
        </w:rPr>
        <w:t>). The generator also consists of a reference feature extraction network.</w:t>
      </w:r>
    </w:p>
    <w:p w14:paraId="383E2EAE" w14:textId="375546BA" w:rsidR="00744293" w:rsidRDefault="00744293" w:rsidP="003B433D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In section 4 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objective function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is described. The function includes four parts:</w:t>
      </w:r>
    </w:p>
    <w:p w14:paraId="5D871979" w14:textId="29B59C03" w:rsidR="00744293" w:rsidRDefault="00744293" w:rsidP="008C4BD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  <w:pPrChange w:id="24" w:author="Derwig, S." w:date="2020-10-19T10:26:00Z">
          <w:pPr>
            <w:pStyle w:val="ListParagraph"/>
            <w:numPr>
              <w:numId w:val="4"/>
            </w:numPr>
            <w:shd w:val="clear" w:color="auto" w:fill="FFFFFF"/>
            <w:spacing w:before="60" w:after="100" w:afterAutospacing="1" w:line="240" w:lineRule="auto"/>
            <w:ind w:hanging="360"/>
          </w:pPr>
        </w:pPrChange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adversarial loss</w:t>
      </w:r>
      <w:r w:rsidR="00251F93">
        <w:rPr>
          <w:rFonts w:eastAsia="Times New Roman" w:cstheme="minorHAnsi"/>
          <w:color w:val="24292E"/>
          <w:sz w:val="24"/>
          <w:szCs w:val="24"/>
          <w:lang w:val="en-US"/>
        </w:rPr>
        <w:t xml:space="preserve"> in the generative adversarial network framework is used to train the generator.</w:t>
      </w:r>
    </w:p>
    <w:p w14:paraId="372EE945" w14:textId="4519FA30" w:rsidR="00251F93" w:rsidRDefault="00251F93" w:rsidP="008C4BD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  <w:pPrChange w:id="25" w:author="Derwig, S." w:date="2020-10-19T10:26:00Z">
          <w:pPr>
            <w:pStyle w:val="ListParagraph"/>
            <w:numPr>
              <w:numId w:val="4"/>
            </w:numPr>
            <w:shd w:val="clear" w:color="auto" w:fill="FFFFFF"/>
            <w:spacing w:before="60" w:after="100" w:afterAutospacing="1" w:line="240" w:lineRule="auto"/>
            <w:ind w:hanging="360"/>
          </w:pPr>
        </w:pPrChange>
      </w:pPr>
      <w:r>
        <w:rPr>
          <w:rFonts w:eastAsia="Times New Roman" w:cstheme="minorHAnsi"/>
          <w:color w:val="24292E"/>
          <w:sz w:val="24"/>
          <w:szCs w:val="24"/>
          <w:lang w:val="en-US"/>
        </w:rPr>
        <w:lastRenderedPageBreak/>
        <w:t xml:space="preserve">The </w:t>
      </w:r>
      <w:r w:rsidRPr="00251F93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Mean-Squared Error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evaluates the difference between the output of the generator and the corresponding ground truth at pixel-wise level. It can greatly improve the signal-to-noise</w:t>
      </w:r>
      <w:bookmarkStart w:id="26" w:name="_GoBack"/>
      <w:bookmarkEnd w:id="26"/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ratio of generated images.</w:t>
      </w:r>
    </w:p>
    <w:p w14:paraId="3C715D08" w14:textId="54323FCD" w:rsidR="00251F93" w:rsidRDefault="00251F93" w:rsidP="008C4BD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  <w:pPrChange w:id="27" w:author="Derwig, S." w:date="2020-10-19T10:26:00Z">
          <w:pPr>
            <w:pStyle w:val="ListParagraph"/>
            <w:numPr>
              <w:numId w:val="4"/>
            </w:numPr>
            <w:shd w:val="clear" w:color="auto" w:fill="FFFFFF"/>
            <w:spacing w:before="60" w:after="100" w:afterAutospacing="1" w:line="240" w:lineRule="auto"/>
            <w:ind w:hanging="360"/>
          </w:pPr>
        </w:pPrChange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The </w:t>
      </w:r>
      <w:r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 xml:space="preserve">perceptual loss 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>overcomes the problem that some details may be lost due to over-smoothed SR results</w:t>
      </w:r>
      <w:r w:rsidR="0078032E">
        <w:rPr>
          <w:rFonts w:eastAsia="Times New Roman" w:cstheme="minorHAnsi"/>
          <w:color w:val="24292E"/>
          <w:sz w:val="24"/>
          <w:szCs w:val="24"/>
          <w:lang w:val="en-US"/>
        </w:rPr>
        <w:t>.</w:t>
      </w: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 The perceptual loss recovers more details</w:t>
      </w:r>
      <w:ins w:id="28" w:author="Djennifer" w:date="2020-10-16T16:59:00Z">
        <w:r w:rsidR="00066020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by </w:t>
        </w:r>
        <w:r w:rsidR="00CE4E35">
          <w:rPr>
            <w:rFonts w:eastAsia="Times New Roman" w:cstheme="minorHAnsi"/>
            <w:color w:val="24292E"/>
            <w:sz w:val="24"/>
            <w:szCs w:val="24"/>
            <w:lang w:val="en-US"/>
          </w:rPr>
          <w:t>measuring image similarity in a high-level feature space</w:t>
        </w:r>
      </w:ins>
      <w:r>
        <w:rPr>
          <w:rFonts w:eastAsia="Times New Roman" w:cstheme="minorHAnsi"/>
          <w:color w:val="24292E"/>
          <w:sz w:val="24"/>
          <w:szCs w:val="24"/>
          <w:lang w:val="en-US"/>
        </w:rPr>
        <w:t>.</w:t>
      </w:r>
    </w:p>
    <w:p w14:paraId="18AA5C5F" w14:textId="562EC8A2" w:rsidR="00251F93" w:rsidRDefault="00251F93" w:rsidP="008C4BD4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  <w:pPrChange w:id="29" w:author="Derwig, S." w:date="2020-10-19T10:26:00Z">
          <w:pPr>
            <w:pStyle w:val="ListParagraph"/>
            <w:numPr>
              <w:numId w:val="4"/>
            </w:numPr>
            <w:shd w:val="clear" w:color="auto" w:fill="FFFFFF"/>
            <w:spacing w:before="60" w:after="100" w:afterAutospacing="1" w:line="240" w:lineRule="auto"/>
            <w:ind w:hanging="360"/>
          </w:pPr>
        </w:pPrChange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The </w:t>
      </w:r>
      <w:r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 xml:space="preserve">texture matching loss </w:t>
      </w:r>
      <w:r w:rsidR="0078032E">
        <w:rPr>
          <w:rFonts w:eastAsia="Times New Roman" w:cstheme="minorHAnsi"/>
          <w:color w:val="24292E"/>
          <w:sz w:val="24"/>
          <w:szCs w:val="24"/>
          <w:lang w:val="en-US"/>
        </w:rPr>
        <w:t>contributes to generate an image with great similarity between the output of the generator and the ground truth by statistically matching extracted features.</w:t>
      </w:r>
    </w:p>
    <w:p w14:paraId="5BD3CDA2" w14:textId="576A6DBD" w:rsidR="0078032E" w:rsidRDefault="0078032E" w:rsidP="0078032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Section 5 is about the </w:t>
      </w:r>
      <w:r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two-level progressive network</w:t>
      </w:r>
      <w:r w:rsidR="001B6658">
        <w:rPr>
          <w:rFonts w:eastAsia="Times New Roman" w:cstheme="minorHAnsi"/>
          <w:color w:val="24292E"/>
          <w:sz w:val="24"/>
          <w:szCs w:val="24"/>
          <w:lang w:val="en-US"/>
        </w:rPr>
        <w:t>.</w:t>
      </w:r>
      <w:ins w:id="30" w:author="Djennifer" w:date="2020-10-16T17:06:00Z">
        <w:r w:rsidR="00561183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The proposed network sequentially up-samples the image in small steps, resulting </w:t>
        </w:r>
      </w:ins>
      <w:ins w:id="31" w:author="Djennifer" w:date="2020-10-16T17:07:00Z">
        <w:r w:rsidR="00140676">
          <w:rPr>
            <w:rFonts w:eastAsia="Times New Roman" w:cstheme="minorHAnsi"/>
            <w:color w:val="24292E"/>
            <w:sz w:val="24"/>
            <w:szCs w:val="24"/>
            <w:lang w:val="en-US"/>
          </w:rPr>
          <w:t>in a large up-sampling factor.</w:t>
        </w:r>
      </w:ins>
      <w:del w:id="32" w:author="Djennifer" w:date="2020-10-16T17:14:00Z">
        <w:r w:rsidR="001B6658" w:rsidDel="00F15404">
          <w:rPr>
            <w:rFonts w:eastAsia="Times New Roman" w:cstheme="minorHAnsi"/>
            <w:color w:val="24292E"/>
            <w:sz w:val="24"/>
            <w:szCs w:val="24"/>
            <w:lang w:val="en-US"/>
          </w:rPr>
          <w:delText xml:space="preserve"> </w:delText>
        </w:r>
      </w:del>
    </w:p>
    <w:p w14:paraId="75930E0F" w14:textId="04D8AECD" w:rsidR="001B6658" w:rsidRPr="00664C75" w:rsidRDefault="001B6658" w:rsidP="0078032E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>
        <w:rPr>
          <w:rFonts w:eastAsia="Times New Roman" w:cstheme="minorHAnsi"/>
          <w:color w:val="24292E"/>
          <w:sz w:val="24"/>
          <w:szCs w:val="24"/>
          <w:lang w:val="en-US"/>
        </w:rPr>
        <w:t xml:space="preserve">The image quality </w:t>
      </w:r>
      <w:r w:rsidRPr="001B6658">
        <w:rPr>
          <w:rFonts w:eastAsia="Times New Roman" w:cstheme="minorHAnsi"/>
          <w:b/>
          <w:bCs/>
          <w:color w:val="24292E"/>
          <w:sz w:val="24"/>
          <w:szCs w:val="24"/>
          <w:lang w:val="en-US"/>
        </w:rPr>
        <w:t>evaluation metrics</w:t>
      </w:r>
      <w:ins w:id="33" w:author="Djennifer" w:date="2020-10-16T17:12:00Z">
        <w:r w:rsidR="00664C75">
          <w:rPr>
            <w:rFonts w:eastAsia="Times New Roman" w:cstheme="minorHAnsi"/>
            <w:b/>
            <w:bCs/>
            <w:color w:val="24292E"/>
            <w:sz w:val="24"/>
            <w:szCs w:val="24"/>
            <w:lang w:val="en-US"/>
          </w:rPr>
          <w:t xml:space="preserve"> </w:t>
        </w:r>
        <w:r w:rsidR="00664C75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that </w:t>
        </w:r>
        <w:r w:rsidR="00D1267C">
          <w:rPr>
            <w:rFonts w:eastAsia="Times New Roman" w:cstheme="minorHAnsi"/>
            <w:color w:val="24292E"/>
            <w:sz w:val="24"/>
            <w:szCs w:val="24"/>
            <w:lang w:val="en-US"/>
          </w:rPr>
          <w:t>are</w:t>
        </w:r>
        <w:r w:rsidR="00664C75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used in this paper are</w:t>
        </w:r>
        <w:r w:rsidR="00D1267C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structural similarity, peak signal-to-noise ratio and information fidelity criterion.</w:t>
        </w:r>
      </w:ins>
    </w:p>
    <w:p w14:paraId="2735A3A2" w14:textId="46257B4E" w:rsidR="00D74B7D" w:rsidRPr="00F849AD" w:rsidDel="008C4BD4" w:rsidRDefault="005F064C" w:rsidP="00D31B5A">
      <w:pPr>
        <w:shd w:val="clear" w:color="auto" w:fill="FFFFFF"/>
        <w:spacing w:before="60" w:after="100" w:afterAutospacing="1" w:line="240" w:lineRule="auto"/>
        <w:rPr>
          <w:del w:id="34" w:author="Derwig, S." w:date="2020-10-19T10:23:00Z"/>
          <w:rFonts w:eastAsia="Times New Roman" w:cstheme="minorHAnsi"/>
          <w:color w:val="24292E"/>
          <w:sz w:val="24"/>
          <w:szCs w:val="24"/>
          <w:u w:val="single"/>
          <w:rPrChange w:id="35" w:author="Derwig, S." w:date="2020-10-19T10:47:00Z">
            <w:rPr>
              <w:del w:id="36" w:author="Derwig, S." w:date="2020-10-19T10:23:00Z"/>
              <w:rFonts w:eastAsia="Times New Roman" w:cstheme="minorHAnsi"/>
              <w:color w:val="24292E"/>
              <w:sz w:val="24"/>
              <w:szCs w:val="24"/>
            </w:rPr>
          </w:rPrChange>
        </w:rPr>
      </w:pPr>
      <w:del w:id="37" w:author="Derwig, S." w:date="2020-10-19T10:23:00Z">
        <w:r w:rsidRPr="00F849AD" w:rsidDel="008C4BD4">
          <w:rPr>
            <w:rFonts w:eastAsia="Times New Roman" w:cstheme="minorHAnsi"/>
            <w:color w:val="24292E"/>
            <w:sz w:val="24"/>
            <w:szCs w:val="24"/>
            <w:u w:val="single"/>
            <w:rPrChange w:id="38" w:author="Derwig, S." w:date="2020-10-19T10:47:00Z">
              <w:rPr>
                <w:rFonts w:eastAsia="Times New Roman" w:cstheme="minorHAnsi"/>
                <w:color w:val="24292E"/>
                <w:sz w:val="24"/>
                <w:szCs w:val="24"/>
              </w:rPr>
            </w:rPrChange>
          </w:rPr>
          <w:delText>Discusses the strong and weak points of the methodology and evaluation metrics</w:delText>
        </w:r>
      </w:del>
    </w:p>
    <w:p w14:paraId="26F82865" w14:textId="0669A234" w:rsidR="008C4BD4" w:rsidRPr="008C4BD4" w:rsidRDefault="00F849AD" w:rsidP="008C4BD4">
      <w:pPr>
        <w:shd w:val="clear" w:color="auto" w:fill="FFFFFF"/>
        <w:spacing w:before="60" w:after="100" w:afterAutospacing="1" w:line="240" w:lineRule="auto"/>
        <w:rPr>
          <w:ins w:id="39" w:author="Derwig, S." w:date="2020-10-19T10:23:00Z"/>
          <w:rFonts w:eastAsia="Times New Roman" w:cstheme="minorHAnsi"/>
          <w:color w:val="24292E"/>
          <w:sz w:val="24"/>
          <w:szCs w:val="24"/>
          <w:u w:val="single"/>
          <w:lang w:val="en-US"/>
          <w:rPrChange w:id="40" w:author="Derwig, S." w:date="2020-10-19T10:23:00Z">
            <w:rPr>
              <w:ins w:id="41" w:author="Derwig, S." w:date="2020-10-19T10:23:00Z"/>
              <w:rFonts w:eastAsia="Times New Roman" w:cstheme="minorHAnsi"/>
              <w:color w:val="24292E"/>
              <w:sz w:val="24"/>
              <w:szCs w:val="24"/>
            </w:rPr>
          </w:rPrChange>
        </w:rPr>
        <w:pPrChange w:id="42" w:author="Derwig, S." w:date="2020-10-19T10:23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60" w:after="100" w:afterAutospacing="1" w:line="240" w:lineRule="auto"/>
            <w:ind w:left="720" w:hanging="360"/>
          </w:pPr>
        </w:pPrChange>
      </w:pPr>
      <w:ins w:id="43" w:author="Derwig, S." w:date="2020-10-19T10:47:00Z">
        <w:r w:rsidRPr="00F849AD">
          <w:rPr>
            <w:rFonts w:eastAsia="Times New Roman" w:cstheme="minorHAnsi"/>
            <w:color w:val="24292E"/>
            <w:sz w:val="24"/>
            <w:szCs w:val="24"/>
            <w:u w:val="single"/>
            <w:lang w:val="en-US"/>
            <w:rPrChange w:id="44" w:author="Derwig, S." w:date="2020-10-19T10:47:00Z">
              <w:rPr>
                <w:rFonts w:eastAsia="Times New Roman" w:cstheme="minorHAnsi"/>
                <w:color w:val="24292E"/>
                <w:sz w:val="24"/>
                <w:szCs w:val="24"/>
                <w:lang w:val="en-US"/>
              </w:rPr>
            </w:rPrChange>
          </w:rPr>
          <w:t>Discussion</w:t>
        </w:r>
      </w:ins>
      <w:ins w:id="45" w:author="Derwig, S." w:date="2020-10-19T10:23:00Z">
        <w:r w:rsidR="008C4BD4">
          <w:rPr>
            <w:rFonts w:eastAsia="Times New Roman" w:cstheme="minorHAnsi"/>
            <w:color w:val="24292E"/>
            <w:sz w:val="24"/>
            <w:szCs w:val="24"/>
            <w:u w:val="single"/>
            <w:lang w:val="en-US"/>
          </w:rPr>
          <w:t>.</w:t>
        </w:r>
      </w:ins>
    </w:p>
    <w:p w14:paraId="514A0E67" w14:textId="6AD1157B" w:rsidR="00D31B5A" w:rsidRDefault="00246982" w:rsidP="00D31B5A">
      <w:pPr>
        <w:shd w:val="clear" w:color="auto" w:fill="FFFFFF"/>
        <w:spacing w:before="60" w:after="100" w:afterAutospacing="1" w:line="240" w:lineRule="auto"/>
        <w:rPr>
          <w:ins w:id="46" w:author="Djennifer" w:date="2020-10-16T17:35:00Z"/>
          <w:rFonts w:eastAsia="Times New Roman" w:cstheme="minorHAnsi"/>
          <w:color w:val="24292E"/>
          <w:sz w:val="24"/>
          <w:szCs w:val="24"/>
          <w:lang w:val="en-US"/>
        </w:rPr>
      </w:pPr>
      <w:ins w:id="47" w:author="Djennifer" w:date="2020-10-16T17:26:00Z">
        <w:r>
          <w:rPr>
            <w:rFonts w:eastAsia="Times New Roman" w:cstheme="minorHAnsi"/>
            <w:color w:val="24292E"/>
            <w:sz w:val="24"/>
            <w:szCs w:val="24"/>
            <w:lang w:val="en-US"/>
          </w:rPr>
          <w:t>One common problem in training a Generative Adversarial Network is that it is highly unstable. This is inherently the case since</w:t>
        </w:r>
      </w:ins>
      <w:ins w:id="48" w:author="Djennifer" w:date="2020-10-16T17:27:00Z">
        <w:r w:rsidR="00BA33C5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often the generator and the discriminator are trained simultaneously</w:t>
        </w:r>
        <w:r w:rsidR="00140A58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while competing against each other. </w:t>
        </w:r>
      </w:ins>
      <w:ins w:id="49" w:author="Djennifer" w:date="2020-10-16T17:28:00Z">
        <w:r w:rsidR="001A5B32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In the aforementioned paper the discriminator was trained four times before the generator was trained once. </w:t>
        </w:r>
      </w:ins>
      <w:ins w:id="50" w:author="Djennifer" w:date="2020-10-16T17:29:00Z">
        <w:r w:rsidR="00673A91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This might help stabilize the model. </w:t>
        </w:r>
      </w:ins>
    </w:p>
    <w:p w14:paraId="7231FF53" w14:textId="3EBE1BF2" w:rsidR="004F46F5" w:rsidRDefault="004F46F5" w:rsidP="00D31B5A">
      <w:pPr>
        <w:shd w:val="clear" w:color="auto" w:fill="FFFFFF"/>
        <w:spacing w:before="60" w:after="100" w:afterAutospacing="1" w:line="240" w:lineRule="auto"/>
        <w:rPr>
          <w:ins w:id="51" w:author="Djennifer" w:date="2020-10-16T17:51:00Z"/>
          <w:rFonts w:eastAsia="Times New Roman" w:cstheme="minorHAnsi"/>
          <w:color w:val="24292E"/>
          <w:sz w:val="24"/>
          <w:szCs w:val="24"/>
          <w:lang w:val="en-US"/>
        </w:rPr>
      </w:pPr>
      <w:ins w:id="52" w:author="Djennifer" w:date="2020-10-16T17:35:00Z">
        <w:r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Another strong point of the methodology is the use of multiple loss functions. Each loss function has </w:t>
        </w:r>
        <w:r w:rsidR="002757FD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its own </w:t>
        </w:r>
      </w:ins>
      <w:ins w:id="53" w:author="Djennifer" w:date="2020-10-16T17:50:00Z">
        <w:r w:rsidR="00582B73">
          <w:rPr>
            <w:rFonts w:eastAsia="Times New Roman" w:cstheme="minorHAnsi"/>
            <w:color w:val="24292E"/>
            <w:sz w:val="24"/>
            <w:szCs w:val="24"/>
            <w:lang w:val="en-US"/>
          </w:rPr>
          <w:t>(dis)</w:t>
        </w:r>
      </w:ins>
      <w:ins w:id="54" w:author="Djennifer" w:date="2020-10-16T17:35:00Z">
        <w:r w:rsidR="002757FD">
          <w:rPr>
            <w:rFonts w:eastAsia="Times New Roman" w:cstheme="minorHAnsi"/>
            <w:color w:val="24292E"/>
            <w:sz w:val="24"/>
            <w:szCs w:val="24"/>
            <w:lang w:val="en-US"/>
          </w:rPr>
          <w:t>advantage</w:t>
        </w:r>
      </w:ins>
      <w:ins w:id="55" w:author="Djennifer" w:date="2020-10-16T17:49:00Z">
        <w:r w:rsidR="00582B73">
          <w:rPr>
            <w:rFonts w:eastAsia="Times New Roman" w:cstheme="minorHAnsi"/>
            <w:color w:val="24292E"/>
            <w:sz w:val="24"/>
            <w:szCs w:val="24"/>
            <w:lang w:val="en-US"/>
          </w:rPr>
          <w:t>s</w:t>
        </w:r>
      </w:ins>
      <w:ins w:id="56" w:author="Djennifer" w:date="2020-10-16T17:50:00Z">
        <w:r w:rsidR="00AD72F6">
          <w:rPr>
            <w:rFonts w:eastAsia="Times New Roman" w:cstheme="minorHAnsi"/>
            <w:color w:val="24292E"/>
            <w:sz w:val="24"/>
            <w:szCs w:val="24"/>
            <w:lang w:val="en-US"/>
          </w:rPr>
          <w:t>. By using the four loss functions, the power of each one is com</w:t>
        </w:r>
      </w:ins>
      <w:ins w:id="57" w:author="Djennifer" w:date="2020-10-16T17:51:00Z">
        <w:r w:rsidR="00AD72F6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bined and results in a </w:t>
        </w:r>
        <w:r w:rsidR="00085BFC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generally </w:t>
        </w:r>
      </w:ins>
      <w:ins w:id="58" w:author="Djennifer" w:date="2020-10-16T18:02:00Z">
        <w:r w:rsidR="00990A77">
          <w:rPr>
            <w:rFonts w:eastAsia="Times New Roman" w:cstheme="minorHAnsi"/>
            <w:color w:val="24292E"/>
            <w:sz w:val="24"/>
            <w:szCs w:val="24"/>
            <w:lang w:val="en-US"/>
          </w:rPr>
          <w:t>better</w:t>
        </w:r>
      </w:ins>
      <w:ins w:id="59" w:author="Djennifer" w:date="2020-10-16T17:51:00Z">
        <w:r w:rsidR="00085BFC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applicable loss function for this application</w:t>
        </w:r>
      </w:ins>
      <w:ins w:id="60" w:author="Djennifer" w:date="2020-10-16T17:43:00Z">
        <w:r w:rsidR="00DB079B">
          <w:rPr>
            <w:rFonts w:eastAsia="Times New Roman" w:cstheme="minorHAnsi"/>
            <w:color w:val="24292E"/>
            <w:sz w:val="24"/>
            <w:szCs w:val="24"/>
            <w:lang w:val="en-US"/>
          </w:rPr>
          <w:t>.</w:t>
        </w:r>
      </w:ins>
    </w:p>
    <w:p w14:paraId="3E127866" w14:textId="101910C3" w:rsidR="00431FC7" w:rsidRPr="00246982" w:rsidDel="00495DD0" w:rsidRDefault="00EB3964" w:rsidP="00D31B5A">
      <w:pPr>
        <w:shd w:val="clear" w:color="auto" w:fill="FFFFFF"/>
        <w:spacing w:before="60" w:after="100" w:afterAutospacing="1" w:line="240" w:lineRule="auto"/>
        <w:rPr>
          <w:del w:id="61" w:author="Derwig, S." w:date="2020-10-19T10:17:00Z"/>
          <w:rFonts w:eastAsia="Times New Roman" w:cstheme="minorHAnsi"/>
          <w:color w:val="24292E"/>
          <w:sz w:val="24"/>
          <w:szCs w:val="24"/>
          <w:lang w:val="en-US"/>
          <w:rPrChange w:id="62" w:author="Djennifer" w:date="2020-10-16T17:26:00Z">
            <w:rPr>
              <w:del w:id="63" w:author="Derwig, S." w:date="2020-10-19T10:17:00Z"/>
              <w:rFonts w:eastAsia="Times New Roman" w:cstheme="minorHAnsi"/>
              <w:color w:val="24292E"/>
              <w:sz w:val="24"/>
              <w:szCs w:val="24"/>
            </w:rPr>
          </w:rPrChange>
        </w:rPr>
      </w:pPr>
      <w:ins w:id="64" w:author="Djennifer" w:date="2020-10-16T17:54:00Z">
        <w:r>
          <w:rPr>
            <w:rFonts w:eastAsia="Times New Roman" w:cstheme="minorHAnsi"/>
            <w:color w:val="24292E"/>
            <w:sz w:val="24"/>
            <w:szCs w:val="24"/>
            <w:lang w:val="en-US"/>
          </w:rPr>
          <w:t>Using peak signal-to-noise ratio</w:t>
        </w:r>
      </w:ins>
      <w:ins w:id="65" w:author="Derwig, S." w:date="2020-10-19T10:31:00Z">
        <w:r w:rsidR="00184F7E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(PSNR)</w:t>
        </w:r>
      </w:ins>
      <w:ins w:id="66" w:author="Djennifer" w:date="2020-10-16T17:54:00Z">
        <w:r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as a metric is sometimes problematic</w:t>
        </w:r>
        <w:r w:rsidR="00FF5302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, since a higher PSNR </w:t>
        </w:r>
      </w:ins>
      <w:ins w:id="67" w:author="Djennifer" w:date="2020-10-16T17:55:00Z">
        <w:r w:rsidR="005F4C1A">
          <w:rPr>
            <w:rFonts w:eastAsia="Times New Roman" w:cstheme="minorHAnsi"/>
            <w:color w:val="24292E"/>
            <w:sz w:val="24"/>
            <w:szCs w:val="24"/>
            <w:lang w:val="en-US"/>
          </w:rPr>
          <w:t>usually</w:t>
        </w:r>
      </w:ins>
      <w:ins w:id="68" w:author="Djennifer" w:date="2020-10-16T17:54:00Z">
        <w:r w:rsidR="00FF5302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indicates a reconstruction of higher quality</w:t>
        </w:r>
      </w:ins>
      <w:ins w:id="69" w:author="Djennifer" w:date="2020-10-16T17:55:00Z">
        <w:r w:rsidR="005F4C1A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, but </w:t>
        </w:r>
      </w:ins>
      <w:ins w:id="70" w:author="Djennifer" w:date="2020-10-16T17:58:00Z">
        <w:r w:rsidR="0061777A">
          <w:rPr>
            <w:rFonts w:eastAsia="Times New Roman" w:cstheme="minorHAnsi"/>
            <w:color w:val="24292E"/>
            <w:sz w:val="24"/>
            <w:szCs w:val="24"/>
            <w:lang w:val="en-US"/>
          </w:rPr>
          <w:t>this is not</w:t>
        </w:r>
      </w:ins>
      <w:ins w:id="71" w:author="Djennifer" w:date="2020-10-16T17:55:00Z">
        <w:r w:rsidR="005F4C1A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</w:t>
        </w:r>
      </w:ins>
      <w:ins w:id="72" w:author="Djennifer" w:date="2020-10-16T17:58:00Z">
        <w:r w:rsidR="0061777A">
          <w:rPr>
            <w:rFonts w:eastAsia="Times New Roman" w:cstheme="minorHAnsi"/>
            <w:color w:val="24292E"/>
            <w:sz w:val="24"/>
            <w:szCs w:val="24"/>
            <w:lang w:val="en-US"/>
          </w:rPr>
          <w:t>guaranteed</w:t>
        </w:r>
      </w:ins>
      <w:ins w:id="73" w:author="Djennifer" w:date="2020-10-16T17:55:00Z">
        <w:r w:rsidR="005F4C1A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. </w:t>
        </w:r>
        <w:r w:rsidR="00AD08AE">
          <w:rPr>
            <w:rFonts w:eastAsia="Times New Roman" w:cstheme="minorHAnsi"/>
            <w:color w:val="24292E"/>
            <w:sz w:val="24"/>
            <w:szCs w:val="24"/>
            <w:lang w:val="en-US"/>
          </w:rPr>
          <w:t>PSNR is also proven to be outperformed b</w:t>
        </w:r>
      </w:ins>
      <w:ins w:id="74" w:author="Djennifer" w:date="2020-10-16T17:56:00Z">
        <w:r w:rsidR="00AD08AE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y most other popular </w:t>
        </w:r>
        <w:r w:rsidR="000F28D9">
          <w:rPr>
            <w:rFonts w:eastAsia="Times New Roman" w:cstheme="minorHAnsi"/>
            <w:color w:val="24292E"/>
            <w:sz w:val="24"/>
            <w:szCs w:val="24"/>
            <w:lang w:val="en-US"/>
          </w:rPr>
          <w:t>evaluation metrics</w:t>
        </w:r>
      </w:ins>
      <w:ins w:id="75" w:author="Djennifer" w:date="2020-10-16T17:58:00Z">
        <w:r w:rsidR="00732A84">
          <w:rPr>
            <w:rFonts w:eastAsia="Times New Roman" w:cstheme="minorHAnsi"/>
            <w:color w:val="24292E"/>
            <w:sz w:val="24"/>
            <w:szCs w:val="24"/>
            <w:lang w:val="en-US"/>
          </w:rPr>
          <w:t>,</w:t>
        </w:r>
      </w:ins>
      <w:ins w:id="76" w:author="Djennifer" w:date="2020-10-16T17:56:00Z">
        <w:r w:rsidR="000F28D9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so the use of PSNR does not seem necessary in this paper.</w:t>
        </w:r>
      </w:ins>
      <w:ins w:id="77" w:author="Djennifer" w:date="2020-10-16T18:02:00Z">
        <w:r w:rsidR="003F5EC7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But on the</w:t>
        </w:r>
      </w:ins>
      <w:ins w:id="78" w:author="Djennifer" w:date="2020-10-16T18:03:00Z">
        <w:r w:rsidR="003F5EC7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other hand it is </w:t>
        </w:r>
        <w:r w:rsidR="00085F37">
          <w:rPr>
            <w:rFonts w:eastAsia="Times New Roman" w:cstheme="minorHAnsi"/>
            <w:color w:val="24292E"/>
            <w:sz w:val="24"/>
            <w:szCs w:val="24"/>
            <w:lang w:val="en-US"/>
          </w:rPr>
          <w:t>beneficial</w:t>
        </w:r>
        <w:r w:rsidR="003F5EC7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to use multiple evaluation metrics</w:t>
        </w:r>
        <w:r w:rsidR="00085F37">
          <w:rPr>
            <w:rFonts w:eastAsia="Times New Roman" w:cstheme="minorHAnsi"/>
            <w:color w:val="24292E"/>
            <w:sz w:val="24"/>
            <w:szCs w:val="24"/>
            <w:lang w:val="en-US"/>
          </w:rPr>
          <w:t xml:space="preserve"> to ensure that the model is working optimally and correctly.</w:t>
        </w:r>
      </w:ins>
    </w:p>
    <w:p w14:paraId="3736F2B4" w14:textId="46CD8274" w:rsidR="005F064C" w:rsidRPr="005F064C" w:rsidRDefault="005F064C" w:rsidP="00495DD0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  <w:pPrChange w:id="79" w:author="Derwig, S." w:date="2020-10-19T10:17:00Z">
          <w:pPr>
            <w:shd w:val="clear" w:color="auto" w:fill="FFFFFF"/>
            <w:spacing w:before="60" w:after="100" w:afterAutospacing="1" w:line="240" w:lineRule="auto"/>
            <w:ind w:left="720"/>
          </w:pPr>
        </w:pPrChange>
      </w:pPr>
      <w:del w:id="80" w:author="Derwig, S." w:date="2020-10-19T10:16:00Z">
        <w:r w:rsidRPr="005F064C" w:rsidDel="00495DD0">
          <w:rPr>
            <w:rFonts w:cstheme="minorHAnsi"/>
            <w:noProof/>
          </w:rPr>
          <w:drawing>
            <wp:inline distT="0" distB="0" distL="0" distR="0" wp14:anchorId="5725DE47" wp14:editId="55127933">
              <wp:extent cx="5731510" cy="2681605"/>
              <wp:effectExtent l="0" t="0" r="2540" b="444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816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F625B60" w14:textId="0AC70BD7" w:rsidR="005F064C" w:rsidRPr="008C4BD4" w:rsidDel="008C4BD4" w:rsidRDefault="005F064C" w:rsidP="008C4BD4">
      <w:pPr>
        <w:shd w:val="clear" w:color="auto" w:fill="FFFFFF"/>
        <w:spacing w:before="60" w:after="100" w:afterAutospacing="1" w:line="240" w:lineRule="auto"/>
        <w:rPr>
          <w:del w:id="81" w:author="Derwig, S." w:date="2020-10-19T10:25:00Z"/>
          <w:rFonts w:eastAsia="Times New Roman" w:cstheme="minorHAnsi"/>
          <w:color w:val="24292E"/>
          <w:sz w:val="24"/>
          <w:szCs w:val="24"/>
          <w:u w:val="single"/>
          <w:lang w:val="en-US"/>
          <w:rPrChange w:id="82" w:author="Derwig, S." w:date="2020-10-19T10:25:00Z">
            <w:rPr>
              <w:del w:id="83" w:author="Derwig, S." w:date="2020-10-19T10:25:00Z"/>
              <w:rFonts w:eastAsia="Times New Roman" w:cstheme="minorHAnsi"/>
              <w:color w:val="24292E"/>
              <w:sz w:val="24"/>
              <w:szCs w:val="24"/>
            </w:rPr>
          </w:rPrChange>
        </w:rPr>
        <w:pPrChange w:id="84" w:author="Derwig, S." w:date="2020-10-19T10:25:00Z">
          <w:pPr>
            <w:numPr>
              <w:numId w:val="1"/>
            </w:numPr>
            <w:shd w:val="clear" w:color="auto" w:fill="FFFFFF"/>
            <w:tabs>
              <w:tab w:val="num" w:pos="720"/>
            </w:tabs>
            <w:spacing w:before="60" w:after="100" w:afterAutospacing="1" w:line="240" w:lineRule="auto"/>
            <w:ind w:left="720" w:hanging="360"/>
          </w:pPr>
        </w:pPrChange>
      </w:pPr>
      <w:del w:id="85" w:author="Derwig, S." w:date="2020-10-19T10:25:00Z">
        <w:r w:rsidRPr="008C4BD4" w:rsidDel="008C4BD4">
          <w:rPr>
            <w:rFonts w:eastAsia="Times New Roman" w:cstheme="minorHAnsi"/>
            <w:color w:val="24292E"/>
            <w:sz w:val="24"/>
            <w:szCs w:val="24"/>
            <w:u w:val="single"/>
            <w:rPrChange w:id="86" w:author="Derwig, S." w:date="2020-10-19T10:25:00Z">
              <w:rPr>
                <w:rFonts w:eastAsia="Times New Roman" w:cstheme="minorHAnsi"/>
                <w:color w:val="24292E"/>
                <w:sz w:val="24"/>
                <w:szCs w:val="24"/>
              </w:rPr>
            </w:rPrChange>
          </w:rPr>
          <w:delText xml:space="preserve">Suggests </w:delText>
        </w:r>
      </w:del>
      <w:ins w:id="87" w:author="Derwig, S." w:date="2020-10-19T10:47:00Z">
        <w:r w:rsidR="00F849AD">
          <w:rPr>
            <w:rFonts w:eastAsia="Times New Roman" w:cstheme="minorHAnsi"/>
            <w:color w:val="24292E"/>
            <w:sz w:val="24"/>
            <w:szCs w:val="24"/>
            <w:u w:val="single"/>
            <w:lang w:val="en-US"/>
          </w:rPr>
          <w:t>Recommendations</w:t>
        </w:r>
      </w:ins>
      <w:del w:id="88" w:author="Derwig, S." w:date="2020-10-19T10:25:00Z">
        <w:r w:rsidRPr="008C4BD4" w:rsidDel="008C4BD4">
          <w:rPr>
            <w:rFonts w:eastAsia="Times New Roman" w:cstheme="minorHAnsi"/>
            <w:color w:val="24292E"/>
            <w:sz w:val="24"/>
            <w:szCs w:val="24"/>
            <w:u w:val="single"/>
            <w:rPrChange w:id="89" w:author="Derwig, S." w:date="2020-10-19T10:25:00Z">
              <w:rPr>
                <w:rFonts w:eastAsia="Times New Roman" w:cstheme="minorHAnsi"/>
                <w:color w:val="24292E"/>
                <w:sz w:val="24"/>
                <w:szCs w:val="24"/>
              </w:rPr>
            </w:rPrChange>
          </w:rPr>
          <w:delText>a</w:delText>
        </w:r>
      </w:del>
      <w:del w:id="90" w:author="Derwig, S." w:date="2020-10-19T10:47:00Z">
        <w:r w:rsidRPr="008C4BD4" w:rsidDel="00F849AD">
          <w:rPr>
            <w:rFonts w:eastAsia="Times New Roman" w:cstheme="minorHAnsi"/>
            <w:color w:val="24292E"/>
            <w:sz w:val="24"/>
            <w:szCs w:val="24"/>
            <w:u w:val="single"/>
            <w:rPrChange w:id="91" w:author="Derwig, S." w:date="2020-10-19T10:25:00Z">
              <w:rPr>
                <w:rFonts w:eastAsia="Times New Roman" w:cstheme="minorHAnsi"/>
                <w:color w:val="24292E"/>
                <w:sz w:val="24"/>
                <w:szCs w:val="24"/>
              </w:rPr>
            </w:rPrChange>
          </w:rPr>
          <w:delText>lternative methodology, evaluation metrics and ideas for improvement</w:delText>
        </w:r>
      </w:del>
      <w:ins w:id="92" w:author="Derwig, S." w:date="2020-10-19T10:25:00Z">
        <w:r w:rsidR="008C4BD4">
          <w:rPr>
            <w:rFonts w:eastAsia="Times New Roman" w:cstheme="minorHAnsi"/>
            <w:color w:val="24292E"/>
            <w:sz w:val="24"/>
            <w:szCs w:val="24"/>
            <w:u w:val="single"/>
            <w:lang w:val="en-US"/>
          </w:rPr>
          <w:t>.</w:t>
        </w:r>
      </w:ins>
    </w:p>
    <w:p w14:paraId="12CA8747" w14:textId="77777777" w:rsidR="00795EA0" w:rsidRPr="005F064C" w:rsidRDefault="00795EA0" w:rsidP="008C4BD4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</w:rPr>
        <w:pPrChange w:id="93" w:author="Derwig, S." w:date="2020-10-19T10:25:00Z">
          <w:pPr>
            <w:shd w:val="clear" w:color="auto" w:fill="FFFFFF"/>
            <w:spacing w:before="60" w:after="100" w:afterAutospacing="1" w:line="240" w:lineRule="auto"/>
            <w:ind w:left="720"/>
          </w:pPr>
        </w:pPrChange>
      </w:pPr>
    </w:p>
    <w:p w14:paraId="53A2ABFA" w14:textId="17320025" w:rsidR="00795EA0" w:rsidRPr="00231827" w:rsidRDefault="00B37875" w:rsidP="00F849AD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commentRangeStart w:id="94"/>
      <w:r w:rsidRPr="00795EA0">
        <w:rPr>
          <w:rFonts w:cstheme="minorHAnsi"/>
        </w:rPr>
        <w:t>Although MSE leads to a high signal</w:t>
      </w:r>
      <w:r w:rsidRPr="00795EA0">
        <w:rPr>
          <w:rFonts w:cstheme="minorHAnsi"/>
          <w:lang w:val="en-US"/>
        </w:rPr>
        <w:t>-</w:t>
      </w:r>
      <w:r w:rsidRPr="00795EA0">
        <w:rPr>
          <w:rFonts w:cstheme="minorHAnsi"/>
        </w:rPr>
        <w:t>to-noise ratio in reference to the ground truth, it tends to</w:t>
      </w:r>
      <w:r w:rsidRPr="00795EA0">
        <w:rPr>
          <w:rFonts w:cstheme="minorHAnsi"/>
          <w:lang w:val="en-US"/>
        </w:rPr>
        <w:t xml:space="preserve"> </w:t>
      </w:r>
      <w:r w:rsidRPr="00795EA0">
        <w:rPr>
          <w:rFonts w:cstheme="minorHAnsi"/>
        </w:rPr>
        <w:t>produce over-smoothed SR results</w:t>
      </w:r>
      <w:r w:rsidRPr="00795EA0">
        <w:rPr>
          <w:rFonts w:cstheme="minorHAnsi"/>
          <w:lang w:val="en-US"/>
        </w:rPr>
        <w:t>. Therefor</w:t>
      </w:r>
      <w:ins w:id="95" w:author="Djennifer" w:date="2020-10-16T17:16:00Z">
        <w:r w:rsidR="00F51584">
          <w:rPr>
            <w:rFonts w:cstheme="minorHAnsi"/>
            <w:lang w:val="en-US"/>
          </w:rPr>
          <w:t>e</w:t>
        </w:r>
      </w:ins>
      <w:r w:rsidRPr="00795EA0">
        <w:rPr>
          <w:rFonts w:cstheme="minorHAnsi"/>
          <w:lang w:val="en-US"/>
        </w:rPr>
        <w:t xml:space="preserve"> they also use perceptual loss. </w:t>
      </w:r>
      <w:r w:rsidRPr="00231827">
        <w:rPr>
          <w:rFonts w:cstheme="minorHAnsi"/>
          <w:b/>
          <w:bCs/>
          <w:lang w:val="en-US"/>
        </w:rPr>
        <w:t>Is there a way to combine these t</w:t>
      </w:r>
      <w:ins w:id="96" w:author="Djennifer" w:date="2020-10-16T17:18:00Z">
        <w:r w:rsidR="00F60BC9">
          <w:rPr>
            <w:rFonts w:cstheme="minorHAnsi"/>
            <w:b/>
            <w:bCs/>
            <w:lang w:val="en-US"/>
          </w:rPr>
          <w:t>w</w:t>
        </w:r>
      </w:ins>
      <w:r w:rsidRPr="00231827">
        <w:rPr>
          <w:rFonts w:cstheme="minorHAnsi"/>
          <w:b/>
          <w:bCs/>
          <w:lang w:val="en-US"/>
        </w:rPr>
        <w:t xml:space="preserve">o </w:t>
      </w:r>
      <w:ins w:id="97" w:author="Djennifer" w:date="2020-10-16T17:18:00Z">
        <w:r w:rsidR="00375F2D">
          <w:rPr>
            <w:rFonts w:cstheme="minorHAnsi"/>
            <w:b/>
            <w:bCs/>
            <w:lang w:val="en-US"/>
          </w:rPr>
          <w:t xml:space="preserve">to avoid one problem being created </w:t>
        </w:r>
        <w:r w:rsidR="00A10449">
          <w:rPr>
            <w:rFonts w:cstheme="minorHAnsi"/>
            <w:b/>
            <w:bCs/>
            <w:lang w:val="en-US"/>
          </w:rPr>
          <w:t>that has</w:t>
        </w:r>
        <w:r w:rsidR="00375F2D">
          <w:rPr>
            <w:rFonts w:cstheme="minorHAnsi"/>
            <w:b/>
            <w:bCs/>
            <w:lang w:val="en-US"/>
          </w:rPr>
          <w:t xml:space="preserve"> to be solved with another loss function</w:t>
        </w:r>
      </w:ins>
      <w:del w:id="98" w:author="Djennifer" w:date="2020-10-16T17:18:00Z">
        <w:r w:rsidRPr="00231827" w:rsidDel="00375F2D">
          <w:rPr>
            <w:rFonts w:cstheme="minorHAnsi"/>
            <w:b/>
            <w:bCs/>
            <w:lang w:val="en-US"/>
          </w:rPr>
          <w:delText xml:space="preserve">so you’re not firstly creating a problem and then solving it with another </w:delText>
        </w:r>
        <w:r w:rsidR="00231827" w:rsidDel="00375F2D">
          <w:rPr>
            <w:rFonts w:cstheme="minorHAnsi"/>
            <w:b/>
            <w:bCs/>
            <w:lang w:val="en-US"/>
          </w:rPr>
          <w:delText>loss function</w:delText>
        </w:r>
      </w:del>
      <w:r w:rsidRPr="00231827">
        <w:rPr>
          <w:rFonts w:cstheme="minorHAnsi"/>
          <w:b/>
          <w:bCs/>
          <w:lang w:val="en-US"/>
        </w:rPr>
        <w:t xml:space="preserve">. </w:t>
      </w:r>
      <w:commentRangeEnd w:id="94"/>
      <w:r w:rsidR="00184F7E">
        <w:rPr>
          <w:rStyle w:val="CommentReference"/>
        </w:rPr>
        <w:commentReference w:id="94"/>
      </w:r>
    </w:p>
    <w:p w14:paraId="3377DE8B" w14:textId="3CA60DB9" w:rsidR="00B37875" w:rsidRPr="00795EA0" w:rsidRDefault="00795EA0" w:rsidP="008C4BD4">
      <w:pPr>
        <w:pStyle w:val="ListParagraph"/>
        <w:numPr>
          <w:ilvl w:val="0"/>
          <w:numId w:val="1"/>
        </w:numPr>
        <w:rPr>
          <w:rFonts w:cstheme="minorHAnsi"/>
          <w:lang w:val="en-US"/>
        </w:rPr>
        <w:pPrChange w:id="99" w:author="Derwig, S." w:date="2020-10-19T10:25:00Z">
          <w:pPr>
            <w:pStyle w:val="ListParagraph"/>
            <w:numPr>
              <w:numId w:val="1"/>
            </w:numPr>
            <w:tabs>
              <w:tab w:val="num" w:pos="720"/>
            </w:tabs>
            <w:ind w:hanging="360"/>
          </w:pPr>
        </w:pPrChange>
      </w:pPr>
      <w:r>
        <w:rPr>
          <w:lang w:val="en-US"/>
        </w:rPr>
        <w:t>Also</w:t>
      </w:r>
      <w:r>
        <w:t xml:space="preserve"> two distorted images with the same MSE may have very different types of errors, some of which are much more visible than others.</w:t>
      </w:r>
      <w:r>
        <w:rPr>
          <w:lang w:val="en-US"/>
        </w:rPr>
        <w:t xml:space="preserve"> One error might be preferred over the other</w:t>
      </w:r>
      <w:ins w:id="100" w:author="Djennifer" w:date="2020-10-16T17:16:00Z">
        <w:r w:rsidR="00C86FDC">
          <w:rPr>
            <w:lang w:val="en-US"/>
          </w:rPr>
          <w:t xml:space="preserve">, </w:t>
        </w:r>
      </w:ins>
      <w:del w:id="101" w:author="Djennifer" w:date="2020-10-16T17:16:00Z">
        <w:r w:rsidDel="00C86FDC">
          <w:rPr>
            <w:lang w:val="en-US"/>
          </w:rPr>
          <w:delText xml:space="preserve"> </w:delText>
        </w:r>
      </w:del>
      <w:r>
        <w:rPr>
          <w:lang w:val="en-US"/>
        </w:rPr>
        <w:t>which is now not addressed with the use of MSE.</w:t>
      </w:r>
    </w:p>
    <w:p w14:paraId="79A5C1D4" w14:textId="5D3C214D" w:rsidR="00231827" w:rsidRDefault="00B37875" w:rsidP="008C4BD4">
      <w:pPr>
        <w:pStyle w:val="ListParagraph"/>
        <w:numPr>
          <w:ilvl w:val="0"/>
          <w:numId w:val="1"/>
        </w:numPr>
        <w:rPr>
          <w:rFonts w:cstheme="minorHAnsi"/>
          <w:lang w:val="en-US"/>
        </w:rPr>
        <w:pPrChange w:id="102" w:author="Derwig, S." w:date="2020-10-19T10:25:00Z">
          <w:pPr>
            <w:pStyle w:val="ListParagraph"/>
            <w:numPr>
              <w:numId w:val="1"/>
            </w:numPr>
            <w:tabs>
              <w:tab w:val="num" w:pos="720"/>
            </w:tabs>
            <w:ind w:hanging="360"/>
          </w:pPr>
        </w:pPrChange>
      </w:pPr>
      <w:r w:rsidRPr="00231827">
        <w:rPr>
          <w:rFonts w:cstheme="minorHAnsi"/>
          <w:lang w:val="en-US"/>
        </w:rPr>
        <w:t>PSNR is no longer regarded as a reliable indicator of image quality degradation</w:t>
      </w:r>
      <w:r w:rsidR="00231827">
        <w:rPr>
          <w:rFonts w:cstheme="minorHAnsi"/>
          <w:lang w:val="en-US"/>
        </w:rPr>
        <w:t xml:space="preserve"> [1]</w:t>
      </w:r>
      <w:r w:rsidR="00795EA0" w:rsidRPr="00231827">
        <w:rPr>
          <w:rFonts w:cstheme="minorHAnsi"/>
          <w:lang w:val="en-US"/>
        </w:rPr>
        <w:t xml:space="preserve">. </w:t>
      </w:r>
      <w:r w:rsidRPr="00231827">
        <w:rPr>
          <w:rFonts w:cstheme="minorHAnsi"/>
          <w:lang w:val="en-US"/>
        </w:rPr>
        <w:t xml:space="preserve">Although a higher PSNR generally indicates that the reconstruction is of higher quality, in some cases it may not. </w:t>
      </w:r>
      <w:r w:rsidR="00231827" w:rsidRPr="00231827">
        <w:rPr>
          <w:rFonts w:cstheme="minorHAnsi"/>
          <w:lang w:val="en-US"/>
        </w:rPr>
        <w:t xml:space="preserve">Bear in mind that none of these objective measures are particularly good at predicting human visual response to image quality. Sometimes PSNRs vary wildly between </w:t>
      </w:r>
      <w:r w:rsidR="00231827" w:rsidRPr="00231827">
        <w:rPr>
          <w:rFonts w:cstheme="minorHAnsi"/>
          <w:lang w:val="en-US"/>
        </w:rPr>
        <w:lastRenderedPageBreak/>
        <w:t>two almost indistinguishable images</w:t>
      </w:r>
      <w:r w:rsidR="00231827">
        <w:rPr>
          <w:rFonts w:cstheme="minorHAnsi"/>
          <w:lang w:val="en-US"/>
        </w:rPr>
        <w:t xml:space="preserve">. </w:t>
      </w:r>
      <w:r w:rsidR="00231827" w:rsidRPr="00231827">
        <w:rPr>
          <w:rFonts w:cstheme="minorHAnsi"/>
          <w:lang w:val="en-US"/>
        </w:rPr>
        <w:t>SSIM</w:t>
      </w:r>
      <w:r w:rsidR="00231827">
        <w:rPr>
          <w:rFonts w:cstheme="minorHAnsi"/>
          <w:lang w:val="en-US"/>
        </w:rPr>
        <w:t xml:space="preserve"> is recommended. So since this is already used we propose just skipping PSNR.</w:t>
      </w:r>
    </w:p>
    <w:p w14:paraId="1A614E9F" w14:textId="47EAF9FD" w:rsidR="00795EA0" w:rsidRPr="00231827" w:rsidRDefault="00795EA0" w:rsidP="008C4BD4">
      <w:pPr>
        <w:pStyle w:val="ListParagraph"/>
        <w:numPr>
          <w:ilvl w:val="0"/>
          <w:numId w:val="1"/>
        </w:numPr>
        <w:rPr>
          <w:rFonts w:cstheme="minorHAnsi"/>
          <w:lang w:val="en-US"/>
        </w:rPr>
        <w:pPrChange w:id="103" w:author="Derwig, S." w:date="2020-10-19T10:25:00Z">
          <w:pPr>
            <w:pStyle w:val="ListParagraph"/>
            <w:numPr>
              <w:numId w:val="1"/>
            </w:numPr>
            <w:tabs>
              <w:tab w:val="num" w:pos="720"/>
            </w:tabs>
            <w:ind w:hanging="360"/>
          </w:pPr>
        </w:pPrChange>
      </w:pPr>
      <w:commentRangeStart w:id="104"/>
      <w:r>
        <w:t xml:space="preserve">The Cognitive Interaction Problem. It is widely known that cognitive understanding and interactive visual processing (e.g., eye movements) influence the perceived quality of images. For example, a human observer will give different quality scores to the same image if </w:t>
      </w:r>
      <w:ins w:id="105" w:author="Djennifer" w:date="2020-10-16T17:17:00Z">
        <w:r w:rsidR="00B614B0">
          <w:rPr>
            <w:lang w:val="en-US"/>
          </w:rPr>
          <w:t xml:space="preserve">given </w:t>
        </w:r>
      </w:ins>
      <w:del w:id="106" w:author="Djennifer" w:date="2020-10-16T17:17:00Z">
        <w:r w:rsidDel="00B614B0">
          <w:delText>s/he is provided with</w:delText>
        </w:r>
        <w:r w:rsidDel="00F60BC9">
          <w:delText xml:space="preserve"> </w:delText>
        </w:r>
      </w:del>
      <w:r>
        <w:t>different instructions</w:t>
      </w:r>
      <w:r w:rsidR="00231827">
        <w:rPr>
          <w:lang w:val="en-US"/>
        </w:rPr>
        <w:t xml:space="preserve"> [1].</w:t>
      </w:r>
      <w:commentRangeEnd w:id="104"/>
      <w:r w:rsidR="00F849AD">
        <w:rPr>
          <w:rStyle w:val="CommentReference"/>
        </w:rPr>
        <w:commentReference w:id="104"/>
      </w:r>
    </w:p>
    <w:p w14:paraId="76D1DF7B" w14:textId="6BFAA334" w:rsidR="00231827" w:rsidRPr="00231827" w:rsidRDefault="00231827" w:rsidP="0023182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[1] </w:t>
      </w:r>
      <w:hyperlink r:id="rId13" w:history="1">
        <w:r w:rsidRPr="005A1BC9">
          <w:rPr>
            <w:rStyle w:val="Hyperlink"/>
            <w:rFonts w:cstheme="minorHAnsi"/>
            <w:lang w:val="en-US"/>
          </w:rPr>
          <w:t>https://ece.uwaterlo</w:t>
        </w:r>
        <w:r w:rsidRPr="005A1BC9">
          <w:rPr>
            <w:rStyle w:val="Hyperlink"/>
            <w:rFonts w:cstheme="minorHAnsi"/>
            <w:lang w:val="en-US"/>
          </w:rPr>
          <w:t>o</w:t>
        </w:r>
        <w:r w:rsidRPr="005A1BC9">
          <w:rPr>
            <w:rStyle w:val="Hyperlink"/>
            <w:rFonts w:cstheme="minorHAnsi"/>
            <w:lang w:val="en-US"/>
          </w:rPr>
          <w:t>.ca/~z70wang/publications/ssim.pdf</w:t>
        </w:r>
      </w:hyperlink>
      <w:r>
        <w:rPr>
          <w:rFonts w:cstheme="minorHAnsi"/>
          <w:lang w:val="en-US"/>
        </w:rPr>
        <w:t xml:space="preserve"> </w:t>
      </w:r>
    </w:p>
    <w:sectPr w:rsidR="00231827" w:rsidRPr="00231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4" w:author="Derwig, S." w:date="2020-10-19T10:35:00Z" w:initials="DS">
    <w:p w14:paraId="2CA4B0B4" w14:textId="6ED64638" w:rsidR="00184F7E" w:rsidRPr="00184F7E" w:rsidRDefault="00184F7E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184F7E">
        <w:rPr>
          <w:lang w:val="nl-NL"/>
        </w:rPr>
        <w:t xml:space="preserve">Zou misschien weg kunnen, omdat ze </w:t>
      </w:r>
      <w:r>
        <w:rPr>
          <w:lang w:val="nl-NL"/>
        </w:rPr>
        <w:t xml:space="preserve">als waren gecombineerd worden in de zelfde </w:t>
      </w:r>
      <w:proofErr w:type="spellStart"/>
      <w:r>
        <w:rPr>
          <w:lang w:val="nl-NL"/>
        </w:rPr>
        <w:t>objective</w:t>
      </w:r>
      <w:proofErr w:type="spellEnd"/>
      <w:r>
        <w:rPr>
          <w:lang w:val="nl-NL"/>
        </w:rPr>
        <w:t xml:space="preserve"> functie en dus wel een klein beetje gecombineerd zijn. Verder zit er ook nog een regulatiefactor </w:t>
      </w:r>
      <w:proofErr w:type="spellStart"/>
      <w:r>
        <w:rPr>
          <w:lang w:val="nl-NL"/>
        </w:rPr>
        <w:t>lambda</w:t>
      </w:r>
      <w:proofErr w:type="spellEnd"/>
      <w:r>
        <w:rPr>
          <w:lang w:val="nl-NL"/>
        </w:rPr>
        <w:t xml:space="preserve"> bij die kan worden ingesteld per deel functie. Dit kan de MSE of juist de </w:t>
      </w:r>
      <w:proofErr w:type="spellStart"/>
      <w:r>
        <w:rPr>
          <w:lang w:val="nl-NL"/>
        </w:rPr>
        <w:t>perceptual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loss</w:t>
      </w:r>
      <w:proofErr w:type="spellEnd"/>
      <w:r>
        <w:rPr>
          <w:lang w:val="nl-NL"/>
        </w:rPr>
        <w:t xml:space="preserve"> belangrijker of minder belangrijk maken</w:t>
      </w:r>
    </w:p>
  </w:comment>
  <w:comment w:id="104" w:author="Derwig, S." w:date="2020-10-19T10:48:00Z" w:initials="DS">
    <w:p w14:paraId="111DF3BA" w14:textId="4CB18EBF" w:rsidR="00F849AD" w:rsidRPr="00F849AD" w:rsidRDefault="00F849AD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F849AD">
        <w:rPr>
          <w:lang w:val="nl-NL"/>
        </w:rPr>
        <w:t xml:space="preserve">Ik mis nog een zin </w:t>
      </w:r>
      <w:r>
        <w:rPr>
          <w:lang w:val="nl-NL"/>
        </w:rPr>
        <w:t>zoals; daarom adviseren wij dit mee te nemen in het onderzoek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A4B0B4" w15:done="0"/>
  <w15:commentEx w15:paraId="111DF3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A4B0B4" w16cid:durableId="2337EA5A"/>
  <w16cid:commentId w16cid:paraId="111DF3BA" w16cid:durableId="2337ED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1F89"/>
    <w:multiLevelType w:val="hybridMultilevel"/>
    <w:tmpl w:val="F05A58B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F21F9"/>
    <w:multiLevelType w:val="hybridMultilevel"/>
    <w:tmpl w:val="06E287C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211A4"/>
    <w:multiLevelType w:val="hybridMultilevel"/>
    <w:tmpl w:val="EBD88666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12696"/>
    <w:multiLevelType w:val="hybridMultilevel"/>
    <w:tmpl w:val="18ACBC0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2483E"/>
    <w:multiLevelType w:val="multilevel"/>
    <w:tmpl w:val="4EC2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rwig, S.">
    <w15:presenceInfo w15:providerId="AD" w15:userId="S::s.derwig@student.tue.nl::6880ef77-45eb-4123-beae-4b41b3e312fa"/>
  </w15:person>
  <w15:person w15:author="Djennifer">
    <w15:presenceInfo w15:providerId="None" w15:userId="Djennif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4C"/>
    <w:rsid w:val="00057605"/>
    <w:rsid w:val="00066020"/>
    <w:rsid w:val="000847D8"/>
    <w:rsid w:val="00085BFC"/>
    <w:rsid w:val="00085F37"/>
    <w:rsid w:val="000C5D26"/>
    <w:rsid w:val="000E1ED6"/>
    <w:rsid w:val="000F28D9"/>
    <w:rsid w:val="00140676"/>
    <w:rsid w:val="00140A58"/>
    <w:rsid w:val="00184F7E"/>
    <w:rsid w:val="00193904"/>
    <w:rsid w:val="001A5B32"/>
    <w:rsid w:val="001B6658"/>
    <w:rsid w:val="00231827"/>
    <w:rsid w:val="00246982"/>
    <w:rsid w:val="00251F93"/>
    <w:rsid w:val="002757FD"/>
    <w:rsid w:val="00276ABD"/>
    <w:rsid w:val="002A357F"/>
    <w:rsid w:val="002D05C4"/>
    <w:rsid w:val="003559F9"/>
    <w:rsid w:val="00375F2D"/>
    <w:rsid w:val="00387B3F"/>
    <w:rsid w:val="003B433D"/>
    <w:rsid w:val="003C2810"/>
    <w:rsid w:val="003D204F"/>
    <w:rsid w:val="003E7FF1"/>
    <w:rsid w:val="003F5EC7"/>
    <w:rsid w:val="00411A34"/>
    <w:rsid w:val="00431FC7"/>
    <w:rsid w:val="00495DD0"/>
    <w:rsid w:val="004F46F5"/>
    <w:rsid w:val="00561183"/>
    <w:rsid w:val="00582B73"/>
    <w:rsid w:val="005F064C"/>
    <w:rsid w:val="005F4C1A"/>
    <w:rsid w:val="00607D37"/>
    <w:rsid w:val="0061777A"/>
    <w:rsid w:val="00664C75"/>
    <w:rsid w:val="00673A91"/>
    <w:rsid w:val="006C1838"/>
    <w:rsid w:val="006D152D"/>
    <w:rsid w:val="00732A84"/>
    <w:rsid w:val="00744293"/>
    <w:rsid w:val="00746D7A"/>
    <w:rsid w:val="0078032E"/>
    <w:rsid w:val="00795EA0"/>
    <w:rsid w:val="00810FDB"/>
    <w:rsid w:val="008B740C"/>
    <w:rsid w:val="008C4BD4"/>
    <w:rsid w:val="00906236"/>
    <w:rsid w:val="009446B4"/>
    <w:rsid w:val="00973C1A"/>
    <w:rsid w:val="00990A77"/>
    <w:rsid w:val="009F540C"/>
    <w:rsid w:val="00A10449"/>
    <w:rsid w:val="00A247B7"/>
    <w:rsid w:val="00A255E7"/>
    <w:rsid w:val="00AD08AE"/>
    <w:rsid w:val="00AD72F6"/>
    <w:rsid w:val="00B27BE7"/>
    <w:rsid w:val="00B31B14"/>
    <w:rsid w:val="00B37875"/>
    <w:rsid w:val="00B614B0"/>
    <w:rsid w:val="00BA33C5"/>
    <w:rsid w:val="00C21000"/>
    <w:rsid w:val="00C86FDC"/>
    <w:rsid w:val="00CE4E35"/>
    <w:rsid w:val="00CF0A6A"/>
    <w:rsid w:val="00D1267C"/>
    <w:rsid w:val="00D20D84"/>
    <w:rsid w:val="00D31B5A"/>
    <w:rsid w:val="00D3218D"/>
    <w:rsid w:val="00D70A53"/>
    <w:rsid w:val="00D74B7D"/>
    <w:rsid w:val="00DB079B"/>
    <w:rsid w:val="00DC0227"/>
    <w:rsid w:val="00E0151B"/>
    <w:rsid w:val="00E62C59"/>
    <w:rsid w:val="00E926DC"/>
    <w:rsid w:val="00EB3964"/>
    <w:rsid w:val="00F15404"/>
    <w:rsid w:val="00F51584"/>
    <w:rsid w:val="00F60BC9"/>
    <w:rsid w:val="00F849AD"/>
    <w:rsid w:val="00F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69373"/>
  <w15:chartTrackingRefBased/>
  <w15:docId w15:val="{907DF37E-7600-4193-9AF0-A5110B47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A5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C1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8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83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84F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ce.uwaterloo.ca/~z70wang/publications/ssim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57275460FBE43A1A7009A883313EA" ma:contentTypeVersion="8" ma:contentTypeDescription="Create a new document." ma:contentTypeScope="" ma:versionID="e54ff1c6642f6cc5ca56a30d19a107d7">
  <xsd:schema xmlns:xsd="http://www.w3.org/2001/XMLSchema" xmlns:xs="http://www.w3.org/2001/XMLSchema" xmlns:p="http://schemas.microsoft.com/office/2006/metadata/properties" xmlns:ns3="7ab3a178-c267-412b-b348-ecea94cde2ae" targetNamespace="http://schemas.microsoft.com/office/2006/metadata/properties" ma:root="true" ma:fieldsID="d1fe1e3cbbbbcd19603607494f3bb415" ns3:_="">
    <xsd:import namespace="7ab3a178-c267-412b-b348-ecea94cde2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b3a178-c267-412b-b348-ecea94cde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1315F-38DB-4084-942C-50AAE58A1F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E2C5B-D0A6-4D39-8000-2FBF3841A1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b3a178-c267-412b-b348-ecea94cde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9DCAF2-4FD1-471C-8412-B09A2ABBC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463CCF-240E-4763-8228-4C2E8DA3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1017</Words>
  <Characters>5801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Derwig, S.</dc:creator>
  <cp:keywords/>
  <dc:description/>
  <cp:lastModifiedBy>Derwig, S.</cp:lastModifiedBy>
  <cp:revision>59</cp:revision>
  <dcterms:created xsi:type="dcterms:W3CDTF">2020-10-15T14:49:00Z</dcterms:created>
  <dcterms:modified xsi:type="dcterms:W3CDTF">2020-10-19T08:49:00Z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0x010100F3A57275460FBE43A1A7009A883313EA</vt:lpwstr>
  </property>
</Properties>
</file>